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A322A" w14:textId="7291E393" w:rsidR="00433C8D" w:rsidRPr="008816AE" w:rsidRDefault="008816AE" w:rsidP="00433C8D">
      <w:pPr>
        <w:rPr>
          <w:u w:val="single"/>
        </w:rPr>
      </w:pPr>
      <w:r w:rsidRPr="008816AE">
        <w:rPr>
          <w:u w:val="single"/>
        </w:rPr>
        <w:t>“</w:t>
      </w:r>
      <w:r w:rsidR="00433C8D" w:rsidRPr="008816AE">
        <w:rPr>
          <w:u w:val="single"/>
        </w:rPr>
        <w:t>Are showing signs of distress with their housing costs [I have most of this now I think]</w:t>
      </w:r>
      <w:r w:rsidRPr="008816AE">
        <w:rPr>
          <w:u w:val="single"/>
        </w:rPr>
        <w:t>”</w:t>
      </w:r>
    </w:p>
    <w:p w14:paraId="258336AC" w14:textId="544BB5CA" w:rsidR="00433C8D" w:rsidRDefault="00433C8D" w:rsidP="00433C8D">
      <w:r>
        <w:t>To do: Make sure LIPR FRS research is checked and verified (pooling ok?)</w:t>
      </w:r>
      <w:r w:rsidR="00464939">
        <w:t xml:space="preserve"> </w:t>
      </w:r>
      <w:r w:rsidR="00464939" w:rsidRPr="00464939">
        <w:rPr>
          <w:i/>
        </w:rPr>
        <w:t>2 days</w:t>
      </w:r>
      <w:r w:rsidR="00464939">
        <w:rPr>
          <w:i/>
        </w:rPr>
        <w:t xml:space="preserve"> *****</w:t>
      </w:r>
    </w:p>
    <w:p w14:paraId="35D52DEA" w14:textId="682216E5" w:rsidR="00433C8D" w:rsidRDefault="00433C8D" w:rsidP="00433C8D">
      <w:r>
        <w:t>Household income on LA level AHC</w:t>
      </w:r>
      <w:r w:rsidR="009D20FD">
        <w:t xml:space="preserve"> compared to MIS</w:t>
      </w:r>
      <w:r>
        <w:t>?</w:t>
      </w:r>
      <w:r w:rsidR="008816AE">
        <w:t xml:space="preserve"> Gives % LAs where households under MIS but not specific to renters</w:t>
      </w:r>
      <w:r w:rsidR="00464939">
        <w:t xml:space="preserve"> </w:t>
      </w:r>
      <w:r w:rsidR="00464939" w:rsidRPr="00464939">
        <w:rPr>
          <w:i/>
        </w:rPr>
        <w:t>½ day</w:t>
      </w:r>
      <w:r w:rsidR="00464939">
        <w:rPr>
          <w:i/>
        </w:rPr>
        <w:t xml:space="preserve"> *</w:t>
      </w:r>
    </w:p>
    <w:p w14:paraId="4E4F4425" w14:textId="629E03E3" w:rsidR="009D20FD" w:rsidRDefault="009D20FD" w:rsidP="00433C8D">
      <w:r>
        <w:t xml:space="preserve">Introduce time element; change over last 10 years. </w:t>
      </w:r>
      <w:r w:rsidR="00B463B6">
        <w:rPr>
          <w:i/>
        </w:rPr>
        <w:t>2</w:t>
      </w:r>
      <w:r w:rsidR="00B463B6" w:rsidRPr="00B463B6">
        <w:rPr>
          <w:i/>
        </w:rPr>
        <w:t xml:space="preserve"> day</w:t>
      </w:r>
      <w:r w:rsidR="00B463B6">
        <w:rPr>
          <w:i/>
        </w:rPr>
        <w:t xml:space="preserve">s </w:t>
      </w:r>
      <w:r w:rsidR="00B463B6">
        <w:t>***</w:t>
      </w:r>
      <w:r w:rsidR="0085038B">
        <w:t>*</w:t>
      </w:r>
    </w:p>
    <w:p w14:paraId="51F62CFC" w14:textId="009C4A5B" w:rsidR="00F87239" w:rsidRPr="008816AE" w:rsidRDefault="008816AE" w:rsidP="00433C8D">
      <w:pPr>
        <w:rPr>
          <w:u w:val="single"/>
        </w:rPr>
      </w:pPr>
      <w:r w:rsidRPr="008816AE">
        <w:rPr>
          <w:u w:val="single"/>
        </w:rPr>
        <w:t>“</w:t>
      </w:r>
      <w:r w:rsidR="00433C8D" w:rsidRPr="008816AE">
        <w:rPr>
          <w:u w:val="single"/>
        </w:rPr>
        <w:t xml:space="preserve">Are unable to access </w:t>
      </w:r>
      <w:proofErr w:type="spellStart"/>
      <w:r w:rsidR="00433C8D" w:rsidRPr="008816AE">
        <w:rPr>
          <w:u w:val="single"/>
        </w:rPr>
        <w:t>homeowership</w:t>
      </w:r>
      <w:proofErr w:type="spellEnd"/>
      <w:r w:rsidR="00433C8D" w:rsidRPr="008816AE">
        <w:rPr>
          <w:u w:val="single"/>
        </w:rPr>
        <w:t xml:space="preserve"> in the short term [ditto]</w:t>
      </w:r>
      <w:r w:rsidRPr="008816AE">
        <w:rPr>
          <w:u w:val="single"/>
        </w:rPr>
        <w:t>”</w:t>
      </w:r>
    </w:p>
    <w:p w14:paraId="6C28AED0" w14:textId="0CEAB1BA" w:rsidR="00433C8D" w:rsidRDefault="00433C8D" w:rsidP="00433C8D">
      <w:r>
        <w:t>To do: double check shared ownership results, write up some for wider group (i.e. not just working private renters?)</w:t>
      </w:r>
      <w:r w:rsidR="00B463B6">
        <w:t xml:space="preserve"> </w:t>
      </w:r>
      <w:r w:rsidR="00B463B6" w:rsidRPr="00B463B6">
        <w:rPr>
          <w:i/>
        </w:rPr>
        <w:t>1 day</w:t>
      </w:r>
      <w:r w:rsidR="00B463B6">
        <w:t xml:space="preserve"> *</w:t>
      </w:r>
    </w:p>
    <w:p w14:paraId="6FC757A6" w14:textId="668C7D87" w:rsidR="00C80FBE" w:rsidRPr="008816AE" w:rsidRDefault="00C80FBE" w:rsidP="008816AE">
      <w:pPr>
        <w:rPr>
          <w:i/>
          <w:u w:val="single"/>
        </w:rPr>
      </w:pPr>
      <w:r w:rsidRPr="008816AE">
        <w:rPr>
          <w:u w:val="single"/>
        </w:rPr>
        <w:t xml:space="preserve">And are unlikely to access social housing due to: </w:t>
      </w:r>
    </w:p>
    <w:p w14:paraId="4D7A5F55" w14:textId="77777777" w:rsidR="00C80FBE" w:rsidRDefault="00C80FBE" w:rsidP="00C80FBE">
      <w:pPr>
        <w:pStyle w:val="ListParagraph"/>
        <w:numPr>
          <w:ilvl w:val="1"/>
          <w:numId w:val="1"/>
        </w:numPr>
      </w:pPr>
      <w:commentRangeStart w:id="0"/>
      <w:commentRangeStart w:id="1"/>
      <w:r>
        <w:t>Shortage of supply and allocation policies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6AA82C99" w14:textId="77777777" w:rsidR="00C80FBE" w:rsidRPr="009D20FD" w:rsidRDefault="00C80FBE" w:rsidP="00C80FBE">
      <w:pPr>
        <w:pStyle w:val="ListParagraph"/>
        <w:numPr>
          <w:ilvl w:val="1"/>
          <w:numId w:val="1"/>
        </w:numPr>
        <w:rPr>
          <w:b/>
        </w:rPr>
      </w:pPr>
      <w:r>
        <w:t xml:space="preserve">Their own dislike of social housing </w:t>
      </w:r>
    </w:p>
    <w:p w14:paraId="50C3D8ED" w14:textId="77777777" w:rsidR="009D20FD" w:rsidRDefault="009D20FD" w:rsidP="009D20FD">
      <w:r>
        <w:t xml:space="preserve">To do: </w:t>
      </w:r>
    </w:p>
    <w:p w14:paraId="0465D2CB" w14:textId="77777777" w:rsidR="009D20FD" w:rsidRDefault="009D20FD" w:rsidP="009D20FD">
      <w:r>
        <w:t>How many people need low rent homes?</w:t>
      </w:r>
    </w:p>
    <w:p w14:paraId="51546F4A" w14:textId="42694324" w:rsidR="009D20FD" w:rsidRDefault="009D20FD" w:rsidP="009D20FD">
      <w:pPr>
        <w:pStyle w:val="ListParagraph"/>
        <w:numPr>
          <w:ilvl w:val="0"/>
          <w:numId w:val="1"/>
        </w:numPr>
      </w:pPr>
      <w:r>
        <w:t>How many are currently struggling with their housing costs in the PRS?</w:t>
      </w:r>
      <w:r w:rsidR="00B463B6">
        <w:t xml:space="preserve"> </w:t>
      </w:r>
      <w:r w:rsidR="00B463B6">
        <w:rPr>
          <w:i/>
        </w:rPr>
        <w:t>See above</w:t>
      </w:r>
    </w:p>
    <w:p w14:paraId="2F3E56E8" w14:textId="6930B962" w:rsidR="004A0BAE" w:rsidDel="008A0730" w:rsidRDefault="004A0BAE" w:rsidP="009D20FD">
      <w:pPr>
        <w:pStyle w:val="ListParagraph"/>
        <w:numPr>
          <w:ilvl w:val="0"/>
          <w:numId w:val="1"/>
        </w:numPr>
        <w:rPr>
          <w:del w:id="2" w:author="Sara Mahmoud" w:date="2017-03-30T13:26:00Z"/>
        </w:rPr>
      </w:pPr>
      <w:del w:id="3" w:author="Sara Mahmoud" w:date="2017-03-30T13:26:00Z">
        <w:r w:rsidDel="008A0730">
          <w:delText>Projection to 2020/21?</w:delText>
        </w:r>
        <w:r w:rsidR="008816AE" w:rsidDel="008A0730">
          <w:delText xml:space="preserve"> Increase of low income families in PRS?</w:delText>
        </w:r>
        <w:r w:rsidR="00B463B6" w:rsidDel="008A0730">
          <w:delText xml:space="preserve"> </w:delText>
        </w:r>
        <w:r w:rsidR="00B463B6" w:rsidRPr="00B463B6" w:rsidDel="008A0730">
          <w:rPr>
            <w:i/>
          </w:rPr>
          <w:delText>3 days</w:delText>
        </w:r>
        <w:r w:rsidR="00B463B6" w:rsidDel="008A0730">
          <w:rPr>
            <w:i/>
          </w:rPr>
          <w:delText xml:space="preserve"> </w:delText>
        </w:r>
      </w:del>
    </w:p>
    <w:p w14:paraId="6A7742D6" w14:textId="6D4D1C8A" w:rsidR="004E1786" w:rsidDel="008A0730" w:rsidRDefault="004E1786" w:rsidP="009D20FD">
      <w:pPr>
        <w:pStyle w:val="ListParagraph"/>
        <w:numPr>
          <w:ilvl w:val="0"/>
          <w:numId w:val="1"/>
        </w:numPr>
        <w:rPr>
          <w:del w:id="4" w:author="Sara Mahmoud" w:date="2017-03-30T13:26:00Z"/>
        </w:rPr>
      </w:pPr>
      <w:del w:id="5" w:author="Sara Mahmoud" w:date="2017-03-30T13:26:00Z">
        <w:r w:rsidDel="008A0730">
          <w:delText>Waiting lists/people in TA?</w:delText>
        </w:r>
        <w:r w:rsidR="00B463B6" w:rsidDel="008A0730">
          <w:delText xml:space="preserve"> </w:delText>
        </w:r>
        <w:r w:rsidR="00B463B6" w:rsidDel="008A0730">
          <w:rPr>
            <w:i/>
          </w:rPr>
          <w:delText>½ day</w:delText>
        </w:r>
        <w:r w:rsidR="00B463B6" w:rsidDel="008A0730">
          <w:delText xml:space="preserve"> ***</w:delText>
        </w:r>
      </w:del>
    </w:p>
    <w:p w14:paraId="50283223" w14:textId="77777777" w:rsidR="004A0BAE" w:rsidRDefault="004A0BAE" w:rsidP="004A0BAE">
      <w:r>
        <w:t>What is the shortfall in units of rented social housing?</w:t>
      </w:r>
    </w:p>
    <w:p w14:paraId="31184A1F" w14:textId="725C9375" w:rsidR="00712803" w:rsidRDefault="00712803" w:rsidP="00712803">
      <w:pPr>
        <w:pStyle w:val="ListParagraph"/>
        <w:numPr>
          <w:ilvl w:val="0"/>
          <w:numId w:val="2"/>
        </w:numPr>
      </w:pPr>
      <w:r>
        <w:t>How do the current numbers of people needing low rent homes and number of social/affordable rent homes compare?</w:t>
      </w:r>
      <w:r w:rsidR="004E1786">
        <w:t xml:space="preserve"> (turnover * stock?)</w:t>
      </w:r>
      <w:r w:rsidR="00B463B6">
        <w:t xml:space="preserve"> </w:t>
      </w:r>
      <w:r w:rsidR="00B463B6">
        <w:rPr>
          <w:i/>
        </w:rPr>
        <w:t xml:space="preserve">2 days </w:t>
      </w:r>
      <w:r w:rsidR="00B463B6">
        <w:t>*****</w:t>
      </w:r>
    </w:p>
    <w:p w14:paraId="094F62C4" w14:textId="1FD0FE0E" w:rsidR="004E1786" w:rsidRDefault="004E1786" w:rsidP="00712803">
      <w:pPr>
        <w:pStyle w:val="ListParagraph"/>
        <w:numPr>
          <w:ilvl w:val="0"/>
          <w:numId w:val="2"/>
        </w:numPr>
      </w:pPr>
      <w:r>
        <w:t>How is this likely to change in the future? (</w:t>
      </w:r>
      <w:proofErr w:type="spellStart"/>
      <w:r>
        <w:t>RtB</w:t>
      </w:r>
      <w:proofErr w:type="spellEnd"/>
      <w:r>
        <w:t xml:space="preserve">? </w:t>
      </w:r>
      <w:proofErr w:type="spellStart"/>
      <w:r>
        <w:t>RtB</w:t>
      </w:r>
      <w:proofErr w:type="spellEnd"/>
      <w:r>
        <w:t xml:space="preserve"> extension?)</w:t>
      </w:r>
      <w:r w:rsidR="00B463B6">
        <w:t xml:space="preserve"> </w:t>
      </w:r>
      <w:r w:rsidR="00B463B6">
        <w:rPr>
          <w:i/>
        </w:rPr>
        <w:t xml:space="preserve">1 day </w:t>
      </w:r>
      <w:r w:rsidR="00B463B6">
        <w:t>*</w:t>
      </w:r>
    </w:p>
    <w:p w14:paraId="0BE06633" w14:textId="77777777" w:rsidR="00712803" w:rsidRDefault="00712803" w:rsidP="00712803">
      <w:r>
        <w:t>What is the shortfall in genuinely affordable rented homes?</w:t>
      </w:r>
    </w:p>
    <w:p w14:paraId="3ABD6B53" w14:textId="1D1C1D9F" w:rsidR="00712803" w:rsidRDefault="004E1786" w:rsidP="00712803">
      <w:pPr>
        <w:pStyle w:val="ListParagraph"/>
        <w:numPr>
          <w:ilvl w:val="0"/>
          <w:numId w:val="2"/>
        </w:numPr>
      </w:pPr>
      <w:r>
        <w:t xml:space="preserve">What % of </w:t>
      </w:r>
      <w:r w:rsidR="00CF67EA">
        <w:t xml:space="preserve">new lettings are </w:t>
      </w:r>
      <w:r>
        <w:t xml:space="preserve">genuinely </w:t>
      </w:r>
      <w:r w:rsidR="00CF67EA">
        <w:t>affordable</w:t>
      </w:r>
      <w:r>
        <w:t xml:space="preserve"> to those on low incomes (</w:t>
      </w:r>
      <w:del w:id="6" w:author="Sara Mahmoud" w:date="2017-03-30T13:33:00Z">
        <w:r w:rsidDel="008A0730">
          <w:delText>NLW</w:delText>
        </w:r>
      </w:del>
      <w:r>
        <w:t xml:space="preserve"> </w:t>
      </w:r>
      <w:ins w:id="7" w:author="Sara Mahmoud" w:date="2017-03-30T13:33:00Z">
        <w:r w:rsidR="008A0730">
          <w:t xml:space="preserve">LIPR </w:t>
        </w:r>
      </w:ins>
      <w:del w:id="8" w:author="Sara Mahmoud" w:date="2017-03-30T13:33:00Z">
        <w:r w:rsidDel="008A0730">
          <w:delText>analysis but with</w:delText>
        </w:r>
      </w:del>
      <w:ins w:id="9" w:author="Sara Mahmoud" w:date="2017-03-30T13:33:00Z">
        <w:r w:rsidR="008A0730">
          <w:t>compared to</w:t>
        </w:r>
      </w:ins>
      <w:r>
        <w:t xml:space="preserve"> CORE/housing return rents? Use CORE </w:t>
      </w:r>
      <w:r w:rsidR="008816AE">
        <w:t xml:space="preserve">micro </w:t>
      </w:r>
      <w:r>
        <w:t xml:space="preserve">dataset to see % rents affordable to </w:t>
      </w:r>
      <w:del w:id="10" w:author="Sara Mahmoud" w:date="2017-03-30T13:33:00Z">
        <w:r w:rsidDel="008A0730">
          <w:delText xml:space="preserve">NLW </w:delText>
        </w:r>
      </w:del>
      <w:ins w:id="11" w:author="Sara Mahmoud" w:date="2017-03-30T13:33:00Z">
        <w:r w:rsidR="008A0730">
          <w:t>LIPR</w:t>
        </w:r>
        <w:r w:rsidR="008A0730">
          <w:t xml:space="preserve"> </w:t>
        </w:r>
      </w:ins>
      <w:r>
        <w:t>family?)</w:t>
      </w:r>
      <w:r w:rsidR="00CF67EA">
        <w:t xml:space="preserve"> </w:t>
      </w:r>
      <w:r w:rsidR="00B463B6" w:rsidRPr="00B463B6">
        <w:rPr>
          <w:i/>
        </w:rPr>
        <w:t>1 day</w:t>
      </w:r>
      <w:r w:rsidR="00B463B6">
        <w:t xml:space="preserve"> **</w:t>
      </w:r>
    </w:p>
    <w:p w14:paraId="52F51021" w14:textId="37A6C293" w:rsidR="004E1786" w:rsidRDefault="004E1786" w:rsidP="00712803">
      <w:pPr>
        <w:pStyle w:val="ListParagraph"/>
        <w:numPr>
          <w:ilvl w:val="0"/>
          <w:numId w:val="2"/>
        </w:numPr>
      </w:pPr>
      <w:r>
        <w:t xml:space="preserve">How is this likely to change? </w:t>
      </w:r>
      <w:ins w:id="12" w:author="Sara Mahmoud" w:date="2017-03-30T13:34:00Z">
        <w:r w:rsidR="008A0730">
          <w:t>Graph showing rent, affordable rent, wages change over time</w:t>
        </w:r>
      </w:ins>
      <w:del w:id="13" w:author="Sara Mahmoud" w:date="2017-03-30T13:34:00Z">
        <w:r w:rsidDel="008A0730">
          <w:delText>Formula rent increasing, Affordable Rent increasing?</w:delText>
        </w:r>
        <w:r w:rsidR="00B463B6" w:rsidDel="008A0730">
          <w:delText xml:space="preserve"> </w:delText>
        </w:r>
      </w:del>
      <w:r w:rsidR="00B463B6" w:rsidRPr="00B463B6">
        <w:rPr>
          <w:i/>
        </w:rPr>
        <w:t>1 day</w:t>
      </w:r>
      <w:r w:rsidR="00B463B6">
        <w:t xml:space="preserve"> **</w:t>
      </w:r>
    </w:p>
    <w:p w14:paraId="4D25942E" w14:textId="45A95C2D" w:rsidR="008816AE" w:rsidRDefault="008816AE" w:rsidP="008816AE">
      <w:pPr>
        <w:pStyle w:val="ListParagraph"/>
        <w:numPr>
          <w:ilvl w:val="0"/>
          <w:numId w:val="2"/>
        </w:numPr>
      </w:pPr>
      <w:r>
        <w:t>How many</w:t>
      </w:r>
      <w:r w:rsidR="00596241">
        <w:t xml:space="preserve"> LIR</w:t>
      </w:r>
      <w:r>
        <w:t xml:space="preserve"> are struggling in social housing? Council vs HA?</w:t>
      </w:r>
      <w:r w:rsidR="00596241">
        <w:t xml:space="preserve"> </w:t>
      </w:r>
      <w:r w:rsidR="00596241" w:rsidRPr="00596241">
        <w:rPr>
          <w:i/>
        </w:rPr>
        <w:t>1 day</w:t>
      </w:r>
      <w:r w:rsidR="00596241">
        <w:t xml:space="preserve"> *</w:t>
      </w:r>
    </w:p>
    <w:p w14:paraId="6A54AAB3" w14:textId="77777777" w:rsidR="008816AE" w:rsidRDefault="008816AE" w:rsidP="008816AE">
      <w:pPr>
        <w:pStyle w:val="ListParagraph"/>
      </w:pPr>
    </w:p>
    <w:p w14:paraId="11057C69" w14:textId="2B25FF8A" w:rsidR="00837E40" w:rsidRDefault="00837E40" w:rsidP="00837E40">
      <w:r>
        <w:t>Who will be excluded due to allocation policies?</w:t>
      </w:r>
    </w:p>
    <w:p w14:paraId="6BC912B1" w14:textId="2042D2DD" w:rsidR="00837E40" w:rsidRDefault="00837E40" w:rsidP="00837E40">
      <w:pPr>
        <w:pStyle w:val="ListParagraph"/>
        <w:numPr>
          <w:ilvl w:val="0"/>
          <w:numId w:val="3"/>
        </w:numPr>
      </w:pPr>
      <w:commentRangeStart w:id="14"/>
      <w:r>
        <w:t>Who is currently receiving general needs social housing?</w:t>
      </w:r>
      <w:r w:rsidR="00596241">
        <w:t xml:space="preserve"> </w:t>
      </w:r>
      <w:r w:rsidR="00596241" w:rsidRPr="00596241">
        <w:rPr>
          <w:i/>
        </w:rPr>
        <w:t>2 days</w:t>
      </w:r>
      <w:r w:rsidR="00596241">
        <w:t xml:space="preserve"> ****</w:t>
      </w:r>
    </w:p>
    <w:p w14:paraId="6A786F74" w14:textId="2F6D6CFC" w:rsidR="00837E40" w:rsidRDefault="00837E40" w:rsidP="00837E40">
      <w:pPr>
        <w:pStyle w:val="ListParagraph"/>
        <w:numPr>
          <w:ilvl w:val="1"/>
          <w:numId w:val="3"/>
        </w:numPr>
      </w:pPr>
      <w:r>
        <w:t>Family size/type, income (banded), work status, disability status, age</w:t>
      </w:r>
    </w:p>
    <w:p w14:paraId="13FABEA4" w14:textId="5EA51D0B" w:rsidR="00837E40" w:rsidRDefault="00837E40" w:rsidP="00837E40">
      <w:pPr>
        <w:pStyle w:val="ListParagraph"/>
        <w:numPr>
          <w:ilvl w:val="0"/>
          <w:numId w:val="3"/>
        </w:numPr>
      </w:pPr>
      <w:r>
        <w:t>How does this compare to low income private renters?</w:t>
      </w:r>
      <w:r w:rsidR="00596241">
        <w:t xml:space="preserve"> </w:t>
      </w:r>
      <w:r w:rsidR="00596241" w:rsidRPr="00596241">
        <w:rPr>
          <w:i/>
        </w:rPr>
        <w:t>1 day</w:t>
      </w:r>
      <w:r w:rsidR="00596241">
        <w:t xml:space="preserve"> *</w:t>
      </w:r>
      <w:commentRangeEnd w:id="14"/>
      <w:r w:rsidR="008A0730">
        <w:rPr>
          <w:rStyle w:val="CommentReference"/>
        </w:rPr>
        <w:commentReference w:id="14"/>
      </w:r>
    </w:p>
    <w:p w14:paraId="60334400" w14:textId="4DFAB24D" w:rsidR="00837E40" w:rsidRDefault="00837E40" w:rsidP="00837E40">
      <w:r>
        <w:t>Data sets:</w:t>
      </w:r>
    </w:p>
    <w:p w14:paraId="25972138" w14:textId="02B16413" w:rsidR="00837E40" w:rsidRDefault="00837E40" w:rsidP="00837E40">
      <w:r>
        <w:t xml:space="preserve">CORE tables 2015-16: </w:t>
      </w:r>
      <w:hyperlink r:id="rId7" w:history="1">
        <w:r w:rsidRPr="006C167C">
          <w:rPr>
            <w:rStyle w:val="Hyperlink"/>
          </w:rPr>
          <w:t>https://www.gov.uk/government/statistics/social-housing-lettings-in-england-april-2015-to-march-2016</w:t>
        </w:r>
      </w:hyperlink>
      <w:r>
        <w:t xml:space="preserve"> </w:t>
      </w:r>
    </w:p>
    <w:p w14:paraId="6A58D895" w14:textId="190C5727" w:rsidR="00837E40" w:rsidRDefault="00837E40" w:rsidP="00837E40">
      <w:r>
        <w:t xml:space="preserve">LA housing returns 2015-2016: </w:t>
      </w:r>
      <w:hyperlink r:id="rId8" w:anchor="history" w:history="1">
        <w:r w:rsidRPr="006C167C">
          <w:rPr>
            <w:rStyle w:val="Hyperlink"/>
          </w:rPr>
          <w:t>https://www.gov.uk/government/statistical-data-sets/local-authority-housing-statistics-data-returns-for-2015-to-2016#history</w:t>
        </w:r>
      </w:hyperlink>
      <w:r>
        <w:t xml:space="preserve"> </w:t>
      </w:r>
    </w:p>
    <w:p w14:paraId="0FCB1CDB" w14:textId="00630EAD" w:rsidR="004A0BAE" w:rsidRDefault="004A0BAE" w:rsidP="004A0BAE"/>
    <w:p w14:paraId="7336B8B8" w14:textId="1B4D7CDB" w:rsidR="008816AE" w:rsidRPr="008816AE" w:rsidRDefault="008816AE" w:rsidP="004A0BAE">
      <w:pPr>
        <w:rPr>
          <w:u w:val="single"/>
        </w:rPr>
      </w:pPr>
      <w:r w:rsidRPr="008816AE">
        <w:rPr>
          <w:u w:val="single"/>
        </w:rPr>
        <w:t>What rents should low rent homes be set at?</w:t>
      </w:r>
    </w:p>
    <w:p w14:paraId="06BB8FB0" w14:textId="19DF60E4" w:rsidR="008816AE" w:rsidRPr="00596241" w:rsidRDefault="008816AE" w:rsidP="004A0BAE">
      <w:r>
        <w:t>Conservative Living Rent/</w:t>
      </w:r>
      <w:ins w:id="15" w:author="Sara Mahmoud" w:date="2017-03-30T13:35:00Z">
        <w:r w:rsidR="008A0730">
          <w:t>LIPR</w:t>
        </w:r>
      </w:ins>
      <w:del w:id="16" w:author="Sara Mahmoud" w:date="2017-03-30T13:35:00Z">
        <w:r w:rsidDel="008A0730">
          <w:delText>NLW</w:delText>
        </w:r>
      </w:del>
      <w:r>
        <w:t xml:space="preserve"> update</w:t>
      </w:r>
      <w:r w:rsidR="00596241">
        <w:t xml:space="preserve"> </w:t>
      </w:r>
      <w:r w:rsidR="00596241">
        <w:rPr>
          <w:i/>
        </w:rPr>
        <w:t>1 day</w:t>
      </w:r>
      <w:r w:rsidR="00596241">
        <w:t xml:space="preserve"> **</w:t>
      </w:r>
    </w:p>
    <w:p w14:paraId="720C05F7" w14:textId="3C16F370" w:rsidR="008816AE" w:rsidRDefault="00464939" w:rsidP="004A0BAE">
      <w:pPr>
        <w:rPr>
          <w:u w:val="single"/>
        </w:rPr>
      </w:pPr>
      <w:r>
        <w:rPr>
          <w:u w:val="single"/>
        </w:rPr>
        <w:t>How to fund and who could own?</w:t>
      </w:r>
    </w:p>
    <w:p w14:paraId="5785D97E" w14:textId="0EEAEE6B" w:rsidR="00464939" w:rsidRPr="00BB3214" w:rsidRDefault="00464939" w:rsidP="004A0BAE">
      <w:r>
        <w:t>Assuming ‘typical’ illustrative land costs, what is the subsidy needed to build?</w:t>
      </w:r>
      <w:r w:rsidR="00BB3214">
        <w:t xml:space="preserve"> </w:t>
      </w:r>
      <w:r w:rsidR="00BB3214" w:rsidRPr="00BB3214">
        <w:rPr>
          <w:i/>
        </w:rPr>
        <w:t>3 days</w:t>
      </w:r>
      <w:r w:rsidR="00BB3214">
        <w:t xml:space="preserve"> ****</w:t>
      </w:r>
    </w:p>
    <w:p w14:paraId="169AE2D5" w14:textId="6D9C2F8C" w:rsidR="00464939" w:rsidRDefault="00464939" w:rsidP="004A0BAE">
      <w:r>
        <w:t>Assuming lower land c</w:t>
      </w:r>
      <w:bookmarkStart w:id="17" w:name="_GoBack"/>
      <w:bookmarkEnd w:id="17"/>
      <w:r>
        <w:t>osts, what is the subsidy needed?</w:t>
      </w:r>
      <w:r w:rsidR="0085038B">
        <w:t xml:space="preserve"> </w:t>
      </w:r>
      <w:r w:rsidR="0085038B" w:rsidRPr="0085038B">
        <w:rPr>
          <w:i/>
        </w:rPr>
        <w:t>1 day</w:t>
      </w:r>
      <w:r w:rsidR="0085038B">
        <w:t xml:space="preserve"> ***</w:t>
      </w:r>
    </w:p>
    <w:p w14:paraId="7E1EBEE5" w14:textId="77777777" w:rsidR="009D20FD" w:rsidRPr="009D20FD" w:rsidRDefault="009D20FD" w:rsidP="009D20FD"/>
    <w:p w14:paraId="7C8E4003" w14:textId="77777777" w:rsidR="00C80FBE" w:rsidRDefault="00C80FBE" w:rsidP="00433C8D"/>
    <w:sectPr w:rsidR="00C8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 Mahmoud" w:date="2017-02-27T18:09:00Z" w:initials="SM">
    <w:p w14:paraId="196AB91A" w14:textId="77777777" w:rsidR="00C80FBE" w:rsidRDefault="00C80FBE" w:rsidP="00C80FBE">
      <w:pPr>
        <w:pStyle w:val="CommentText"/>
      </w:pPr>
      <w:r>
        <w:rPr>
          <w:rStyle w:val="CommentReference"/>
        </w:rPr>
        <w:annotationRef/>
      </w:r>
      <w:r>
        <w:t>Need to establish need for social housing vs supply in different areas. Also need to estimate number of people in housing need but unlikely to get social housing</w:t>
      </w:r>
    </w:p>
  </w:comment>
  <w:comment w:id="1" w:author="Katewebb" w:date="2017-03-02T11:54:00Z" w:initials="K">
    <w:p w14:paraId="2E4BE706" w14:textId="77777777" w:rsidR="00C80FBE" w:rsidRDefault="00C80FBE" w:rsidP="00C80FBE">
      <w:pPr>
        <w:pStyle w:val="CommentText"/>
      </w:pPr>
      <w:r>
        <w:rPr>
          <w:rStyle w:val="CommentReference"/>
        </w:rPr>
        <w:annotationRef/>
      </w:r>
      <w:r>
        <w:t xml:space="preserve">How far do you think you’ll be able to get with this? This would be what I’d prioritise </w:t>
      </w:r>
      <w:proofErr w:type="spellStart"/>
      <w:r>
        <w:t>tbh</w:t>
      </w:r>
      <w:proofErr w:type="spellEnd"/>
      <w:r>
        <w:t xml:space="preserve">, it would be good to go out saying X number of people need a sub market rent but the previous approach hasn’t delivered it. </w:t>
      </w:r>
    </w:p>
  </w:comment>
  <w:comment w:id="14" w:author="Sara Mahmoud" w:date="2017-03-30T13:35:00Z" w:initials="SM">
    <w:p w14:paraId="13834C7C" w14:textId="3D99EE6A" w:rsidR="008A0730" w:rsidRDefault="008A0730">
      <w:pPr>
        <w:pStyle w:val="CommentText"/>
      </w:pPr>
      <w:r>
        <w:rPr>
          <w:rStyle w:val="CommentReference"/>
        </w:rPr>
        <w:annotationRef/>
      </w:r>
      <w:r>
        <w:t>Not a priority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6AB91A" w15:done="0"/>
  <w15:commentEx w15:paraId="2E4BE706" w15:paraIdParent="196AB91A" w15:done="0"/>
  <w15:commentEx w15:paraId="13834C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5729"/>
    <w:multiLevelType w:val="hybridMultilevel"/>
    <w:tmpl w:val="7234C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831E7"/>
    <w:multiLevelType w:val="hybridMultilevel"/>
    <w:tmpl w:val="59686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80DB2"/>
    <w:multiLevelType w:val="hybridMultilevel"/>
    <w:tmpl w:val="152A7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 Mahmoud">
    <w15:presenceInfo w15:providerId="AD" w15:userId="S-1-5-21-1721117035-1253583819-976960199-28319"/>
  </w15:person>
  <w15:person w15:author="Katewebb">
    <w15:presenceInfo w15:providerId="None" w15:userId="Katewe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56"/>
    <w:rsid w:val="000C111F"/>
    <w:rsid w:val="002D225E"/>
    <w:rsid w:val="00433C8D"/>
    <w:rsid w:val="00455556"/>
    <w:rsid w:val="00464939"/>
    <w:rsid w:val="004A0BAE"/>
    <w:rsid w:val="004E1786"/>
    <w:rsid w:val="00596241"/>
    <w:rsid w:val="00712803"/>
    <w:rsid w:val="00837E40"/>
    <w:rsid w:val="0085038B"/>
    <w:rsid w:val="008816AE"/>
    <w:rsid w:val="008A0730"/>
    <w:rsid w:val="009D20FD"/>
    <w:rsid w:val="00B463B6"/>
    <w:rsid w:val="00BB3214"/>
    <w:rsid w:val="00C80FBE"/>
    <w:rsid w:val="00CF67EA"/>
    <w:rsid w:val="00D91B38"/>
    <w:rsid w:val="00F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8602"/>
  <w15:chartTrackingRefBased/>
  <w15:docId w15:val="{252C0656-E76E-4A93-99F5-7DF86919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7E40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7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statistical-data-sets/local-authority-housing-statistics-data-returns-for-2015-to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statistics/social-housing-lettings-in-england-april-2015-to-march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Mahmoud</dc:creator>
  <cp:keywords/>
  <dc:description/>
  <cp:lastModifiedBy>Sara Mahmoud</cp:lastModifiedBy>
  <cp:revision>7</cp:revision>
  <dcterms:created xsi:type="dcterms:W3CDTF">2017-03-13T11:17:00Z</dcterms:created>
  <dcterms:modified xsi:type="dcterms:W3CDTF">2017-03-30T12:35:00Z</dcterms:modified>
</cp:coreProperties>
</file>